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470"/>
        <w:gridCol w:w="69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470"/>
            <w:gridCol w:w="69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PAP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science for scala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 of 06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python program and one 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online test details snap : PAP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7860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praveen yadav" w:id="0" w:date="2020-06-08T20:06:11Z">
        <w:r w:rsidDel="00000000" w:rsidR="00000000" w:rsidRPr="00000000">
          <w:rPr>
            <w:rFonts w:ascii="Arial Black" w:cs="Arial Black" w:eastAsia="Arial Black" w:hAnsi="Arial Black"/>
            <w:sz w:val="20"/>
            <w:szCs w:val="20"/>
          </w:rPr>
          <w:drawing>
            <wp:inline distB="114300" distT="114300" distL="114300" distR="114300">
              <wp:extent cx="5943600" cy="2514600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514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ins w:author="praveen yadav" w:id="1" w:date="2020-06-08T20:05:48Z">
        <w:r w:rsidDel="00000000" w:rsidR="00000000" w:rsidRPr="00000000">
          <w:rPr>
            <w:rFonts w:ascii="Arial Black" w:cs="Arial Black" w:eastAsia="Arial Black" w:hAnsi="Arial Black"/>
            <w:sz w:val="24"/>
            <w:szCs w:val="24"/>
          </w:rPr>
          <w:drawing>
            <wp:inline distB="114300" distT="114300" distL="114300" distR="114300">
              <wp:extent cx="5943600" cy="2844800"/>
              <wp:effectExtent b="0" l="0" r="0" t="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84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Fonts w:ascii="Arial Black" w:cs="Arial Black" w:eastAsia="Arial Black" w:hAnsi="Arial Black"/>
            <w:sz w:val="24"/>
            <w:szCs w:val="24"/>
          </w:rPr>
          <w:drawing>
            <wp:inline distB="114300" distT="114300" distL="114300" distR="114300">
              <wp:extent cx="5943600" cy="29337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3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